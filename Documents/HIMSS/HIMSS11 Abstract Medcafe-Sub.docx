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85B" w:rsidRPr="000D3584" w:rsidRDefault="00D8385B" w:rsidP="00D8385B">
      <w:r w:rsidRPr="000D3584">
        <w:t>Title:</w:t>
      </w:r>
      <w:r>
        <w:t xml:space="preserve"> </w:t>
      </w:r>
      <w:r w:rsidR="00AF52C3">
        <w:t xml:space="preserve">medCafe:  Connecting EHR Systems through Composable Patient Records </w:t>
      </w:r>
    </w:p>
    <w:p w:rsidR="00D8385B" w:rsidRDefault="00D8385B" w:rsidP="00D8385B">
      <w:r>
        <w:t>Summary:</w:t>
      </w:r>
    </w:p>
    <w:p w:rsidR="00ED5820" w:rsidRDefault="00ED5820" w:rsidP="00C4242D">
      <w:r w:rsidRPr="00ED5820">
        <w:t>Demonstrate how a composable system using a flexible, extensible, open design can give a clinician access to just the right resources, data and tools for each patient.</w:t>
      </w:r>
    </w:p>
    <w:p w:rsidR="00D8385B" w:rsidRPr="000D3584" w:rsidRDefault="00D8385B" w:rsidP="00D8385B">
      <w:r w:rsidRPr="000D3584">
        <w:t>Objectives:</w:t>
      </w:r>
    </w:p>
    <w:p w:rsidR="00D8385B" w:rsidRPr="000D3584" w:rsidRDefault="00D8385B" w:rsidP="00D8385B">
      <w:r w:rsidRPr="000D3584">
        <w:t xml:space="preserve">1. </w:t>
      </w:r>
      <w:r w:rsidR="00DA1327">
        <w:t xml:space="preserve">Describe the </w:t>
      </w:r>
      <w:r w:rsidR="00901552">
        <w:t>composable</w:t>
      </w:r>
      <w:r w:rsidR="00901552" w:rsidRPr="000D3584">
        <w:t xml:space="preserve"> </w:t>
      </w:r>
      <w:r w:rsidRPr="000D3584">
        <w:t>approach and</w:t>
      </w:r>
      <w:r w:rsidR="00E7172F">
        <w:t xml:space="preserve"> </w:t>
      </w:r>
      <w:r w:rsidR="00DA1327">
        <w:t xml:space="preserve">provide an overview of </w:t>
      </w:r>
      <w:r w:rsidR="00E7172F">
        <w:t xml:space="preserve">why </w:t>
      </w:r>
      <w:r w:rsidR="005E51D4">
        <w:t xml:space="preserve">it provides clinicians with a more </w:t>
      </w:r>
      <w:r w:rsidR="0089296B">
        <w:t xml:space="preserve">efficient </w:t>
      </w:r>
      <w:r w:rsidR="005E51D4">
        <w:t>interface to EMRs.</w:t>
      </w:r>
    </w:p>
    <w:p w:rsidR="00AA2908" w:rsidRDefault="00AA2908" w:rsidP="00D8385B">
      <w:r>
        <w:t>2.</w:t>
      </w:r>
      <w:r w:rsidRPr="00AA2908">
        <w:t xml:space="preserve"> Describe the basic tenets of this approach by detailing the different principles involved, and how the emphasis on user interaction can provide clinicians with the right tools and right resources</w:t>
      </w:r>
    </w:p>
    <w:p w:rsidR="009E0E24" w:rsidRDefault="00D8385B" w:rsidP="00D8385B">
      <w:r w:rsidRPr="000D3584">
        <w:t xml:space="preserve">3. </w:t>
      </w:r>
      <w:r>
        <w:t>Demonstrate</w:t>
      </w:r>
      <w:r w:rsidR="005E51D4">
        <w:t xml:space="preserve"> </w:t>
      </w:r>
      <w:r w:rsidRPr="000D3584">
        <w:t xml:space="preserve">how this approach allows a user </w:t>
      </w:r>
      <w:r w:rsidR="00604802">
        <w:t xml:space="preserve">to </w:t>
      </w:r>
      <w:r w:rsidR="00CB1667">
        <w:t xml:space="preserve">quickly </w:t>
      </w:r>
      <w:r w:rsidRPr="000D3584">
        <w:t xml:space="preserve">build their </w:t>
      </w:r>
      <w:r w:rsidR="00480A00">
        <w:t>personal</w:t>
      </w:r>
      <w:r w:rsidR="00480A00" w:rsidRPr="000D3584">
        <w:t xml:space="preserve"> </w:t>
      </w:r>
      <w:r w:rsidR="005E51D4">
        <w:t>p</w:t>
      </w:r>
      <w:r w:rsidR="005E51D4" w:rsidRPr="000D3584">
        <w:t xml:space="preserve">atient </w:t>
      </w:r>
      <w:r w:rsidRPr="000D3584">
        <w:t>interaction</w:t>
      </w:r>
      <w:r w:rsidR="00E7172F">
        <w:t xml:space="preserve"> record</w:t>
      </w:r>
      <w:r w:rsidR="00604802">
        <w:t xml:space="preserve"> using pre-defined templates and the ability to modify and save them</w:t>
      </w:r>
      <w:r w:rsidR="009E0E24">
        <w:t>.</w:t>
      </w:r>
    </w:p>
    <w:p w:rsidR="009C1021" w:rsidRDefault="009E0E24" w:rsidP="00D8385B">
      <w:r>
        <w:t>4. Demonstrate how, using this design, users can connect seamlessly to multiple patient record repositories.</w:t>
      </w:r>
    </w:p>
    <w:p w:rsidR="00D8385B" w:rsidRDefault="009E0E24" w:rsidP="00D8385B">
      <w:r>
        <w:t>5</w:t>
      </w:r>
      <w:r w:rsidR="00D8385B" w:rsidRPr="000D3584">
        <w:t xml:space="preserve">. </w:t>
      </w:r>
      <w:r w:rsidR="00D072D1">
        <w:t>Explain, u</w:t>
      </w:r>
      <w:r w:rsidR="005E51D4">
        <w:t>sing the VA as a case study</w:t>
      </w:r>
      <w:r w:rsidR="00D072D1">
        <w:t>,</w:t>
      </w:r>
      <w:r w:rsidR="005E51D4">
        <w:t xml:space="preserve"> </w:t>
      </w:r>
      <w:r w:rsidR="00D8385B" w:rsidRPr="000D3584">
        <w:t xml:space="preserve">why this approach could improve meaningful use of EHRs, </w:t>
      </w:r>
      <w:r w:rsidR="002D64C9">
        <w:t>through</w:t>
      </w:r>
      <w:r w:rsidR="002D64C9" w:rsidRPr="000D3584">
        <w:t xml:space="preserve"> </w:t>
      </w:r>
      <w:r w:rsidR="00D8385B" w:rsidRPr="000D3584">
        <w:t>improv</w:t>
      </w:r>
      <w:r w:rsidR="002D64C9">
        <w:t>ing</w:t>
      </w:r>
      <w:r w:rsidR="00D8385B" w:rsidRPr="000D3584">
        <w:t xml:space="preserve"> the </w:t>
      </w:r>
      <w:r w:rsidR="005E51D4">
        <w:t xml:space="preserve">clinician </w:t>
      </w:r>
      <w:r w:rsidR="00D8385B" w:rsidRPr="000D3584">
        <w:t>workflow</w:t>
      </w:r>
      <w:r w:rsidR="0012694F">
        <w:t xml:space="preserve">, </w:t>
      </w:r>
      <w:r w:rsidR="002D64C9">
        <w:t xml:space="preserve">increasing </w:t>
      </w:r>
      <w:r w:rsidR="009C1021">
        <w:t xml:space="preserve">efficiency </w:t>
      </w:r>
      <w:r w:rsidR="0012694F">
        <w:t>and</w:t>
      </w:r>
      <w:r w:rsidR="005E51D4">
        <w:t xml:space="preserve"> </w:t>
      </w:r>
      <w:r w:rsidR="009C1021">
        <w:t>streamlin</w:t>
      </w:r>
      <w:r w:rsidR="002D64C9">
        <w:t>ing the</w:t>
      </w:r>
      <w:r w:rsidR="009C1021">
        <w:t xml:space="preserve"> process for</w:t>
      </w:r>
      <w:r w:rsidR="005E51D4">
        <w:t xml:space="preserve"> </w:t>
      </w:r>
      <w:r w:rsidR="00D8385B" w:rsidRPr="000D3584">
        <w:t>dealing with non traditional data sources.</w:t>
      </w:r>
    </w:p>
    <w:p w:rsidR="00E655D5" w:rsidRDefault="00E655D5" w:rsidP="000D3584">
      <w:r>
        <w:t>Detailed Description:</w:t>
      </w:r>
    </w:p>
    <w:p w:rsidR="00017E3A" w:rsidRDefault="00017E3A" w:rsidP="00017E3A">
      <w:r>
        <w:t xml:space="preserve">Imagine you could look at a patient’s complete health history, visualized as a time-line, or could flip through, online, a patient’s recently completed lab reports.  Imagine you could retrieve health data from multiple systems.  Imagine envisioning a powerful new capability and being able to add it to your current system. </w:t>
      </w:r>
      <w:r w:rsidR="00882624">
        <w:t xml:space="preserve"> We will demonstrate how</w:t>
      </w:r>
      <w:r w:rsidR="003753F6">
        <w:t xml:space="preserve"> </w:t>
      </w:r>
      <w:r w:rsidR="00F90A6E">
        <w:t>to achieve th</w:t>
      </w:r>
      <w:r w:rsidR="009D5A50">
        <w:t xml:space="preserve">ese goals </w:t>
      </w:r>
      <w:r w:rsidR="00882624">
        <w:t xml:space="preserve">using </w:t>
      </w:r>
      <w:r>
        <w:t>medCafe:  a software framework that allows a completely composable view of a patient’s medical record.</w:t>
      </w:r>
      <w:r w:rsidR="00882624">
        <w:t xml:space="preserve"> </w:t>
      </w:r>
    </w:p>
    <w:p w:rsidR="00017E3A" w:rsidRDefault="00017E3A" w:rsidP="00017E3A">
      <w:proofErr w:type="gramStart"/>
      <w:r>
        <w:t>medCafe</w:t>
      </w:r>
      <w:proofErr w:type="gramEnd"/>
      <w:r>
        <w:t xml:space="preserve"> is a composable software framework that allows a user to build a personal view of a patient record using a set of tools called components.  Each component has simple but separable functionality.  By isolating </w:t>
      </w:r>
      <w:r w:rsidR="003F562C">
        <w:t xml:space="preserve">each component’s </w:t>
      </w:r>
      <w:r>
        <w:t xml:space="preserve">capability, </w:t>
      </w:r>
      <w:r w:rsidR="005C6935">
        <w:t>a component</w:t>
      </w:r>
      <w:r w:rsidR="0011257B">
        <w:t xml:space="preserve"> </w:t>
      </w:r>
      <w:r>
        <w:t xml:space="preserve">can be added or removed from the system without impacting the functionality of the system as a whole.  </w:t>
      </w:r>
      <w:r w:rsidR="003F562C">
        <w:t xml:space="preserve">This means, </w:t>
      </w:r>
      <w:r>
        <w:t xml:space="preserve">medCafe provides the flexibility to adapt to a health care professional’s immediate needs and may, in fact, be used by a wide range of users from clinicians to technicians to the patients themselves. </w:t>
      </w:r>
    </w:p>
    <w:p w:rsidR="005F7080" w:rsidRDefault="005F7080" w:rsidP="00017E3A">
      <w:r>
        <w:t xml:space="preserve">The advantage of this composable approach is that it promotes flexibility and adaptability. </w:t>
      </w:r>
      <w:ins w:id="0" w:author="ltompkins" w:date="2010-05-17T10:40:00Z">
        <w:r w:rsidR="004E2633">
          <w:t xml:space="preserve"> </w:t>
        </w:r>
      </w:ins>
      <w:r>
        <w:t>New components can be built and added quickly to existing medCafe systems. However, this flexibility means that upfront design of this system requires far greater level of effort than more traditional EHR systems.</w:t>
      </w:r>
    </w:p>
    <w:p w:rsidR="00AD4974" w:rsidRDefault="00AD4974" w:rsidP="000D3584">
      <w:r>
        <w:t>The system design is based on the following</w:t>
      </w:r>
      <w:r w:rsidR="00D87790">
        <w:t xml:space="preserve"> principles</w:t>
      </w:r>
      <w:r>
        <w:t>:</w:t>
      </w:r>
    </w:p>
    <w:p w:rsidR="00AD4974" w:rsidRDefault="00AD4974" w:rsidP="000B0300">
      <w:pPr>
        <w:pStyle w:val="ListParagraph"/>
        <w:numPr>
          <w:ilvl w:val="0"/>
          <w:numId w:val="1"/>
          <w:numberingChange w:id="1" w:author="Gail Hamilton" w:date="2010-05-14T15:39:00Z" w:original=""/>
        </w:numPr>
      </w:pPr>
      <w:r>
        <w:t>Each component provides a simple to use interface for some set of patient data</w:t>
      </w:r>
      <w:r w:rsidR="00F529D0">
        <w:t>, such as patient medications.</w:t>
      </w:r>
    </w:p>
    <w:p w:rsidR="00AD4974" w:rsidRDefault="00AD4974" w:rsidP="000B0300">
      <w:pPr>
        <w:pStyle w:val="ListParagraph"/>
        <w:numPr>
          <w:ilvl w:val="0"/>
          <w:numId w:val="1"/>
          <w:numberingChange w:id="2" w:author="Gail Hamilton" w:date="2010-05-14T15:39:00Z" w:original=""/>
        </w:numPr>
      </w:pPr>
      <w:r>
        <w:t>Each component operates independently of other components.</w:t>
      </w:r>
    </w:p>
    <w:p w:rsidR="001034A4" w:rsidRDefault="00AD4974" w:rsidP="000B0300">
      <w:pPr>
        <w:pStyle w:val="ListParagraph"/>
        <w:numPr>
          <w:ilvl w:val="0"/>
          <w:numId w:val="1"/>
          <w:numberingChange w:id="3" w:author="Gail Hamilton" w:date="2010-05-14T15:39:00Z" w:original=""/>
        </w:numPr>
      </w:pPr>
      <w:r>
        <w:t>All communication to/ from these components takes places through a</w:t>
      </w:r>
      <w:r w:rsidR="006D4596">
        <w:t xml:space="preserve">n emerging HL7 </w:t>
      </w:r>
      <w:r>
        <w:t>data standard.</w:t>
      </w:r>
      <w:r w:rsidR="00B1228E">
        <w:t xml:space="preserve"> </w:t>
      </w:r>
    </w:p>
    <w:p w:rsidR="00AE09A2" w:rsidRDefault="00D87790" w:rsidP="000B0300">
      <w:pPr>
        <w:pStyle w:val="ListParagraph"/>
        <w:numPr>
          <w:ilvl w:val="0"/>
          <w:numId w:val="1"/>
          <w:numberingChange w:id="4" w:author="Gail Hamilton" w:date="2010-05-14T15:39:00Z" w:original=""/>
        </w:numPr>
      </w:pPr>
      <w:r>
        <w:t>Ne</w:t>
      </w:r>
      <w:r w:rsidR="00101D7A">
        <w:t>w components</w:t>
      </w:r>
      <w:r>
        <w:t xml:space="preserve"> can be added</w:t>
      </w:r>
      <w:r w:rsidR="007457FD">
        <w:t xml:space="preserve"> or</w:t>
      </w:r>
      <w:r>
        <w:t xml:space="preserve"> removed</w:t>
      </w:r>
      <w:r w:rsidR="00101D7A">
        <w:t xml:space="preserve"> at will and</w:t>
      </w:r>
      <w:r>
        <w:t xml:space="preserve"> the resulting view</w:t>
      </w:r>
      <w:r w:rsidR="00383B00">
        <w:t xml:space="preserve"> of the patient </w:t>
      </w:r>
      <w:r>
        <w:t xml:space="preserve">can be saved </w:t>
      </w:r>
      <w:r w:rsidR="00383B00">
        <w:t>as a template</w:t>
      </w:r>
      <w:r>
        <w:t xml:space="preserve"> allowing for quick re</w:t>
      </w:r>
      <w:r w:rsidR="00604802">
        <w:t>-acquisition</w:t>
      </w:r>
      <w:r>
        <w:t xml:space="preserve"> of </w:t>
      </w:r>
      <w:r w:rsidR="00383B00">
        <w:t xml:space="preserve">patient </w:t>
      </w:r>
      <w:r>
        <w:t>data</w:t>
      </w:r>
      <w:r w:rsidR="00101D7A">
        <w:t xml:space="preserve">. </w:t>
      </w:r>
      <w:r w:rsidR="00383B00">
        <w:t>T</w:t>
      </w:r>
      <w:r w:rsidR="00101D7A">
        <w:t>his new template can then be shared with other users for use in building their own patient views.</w:t>
      </w:r>
    </w:p>
    <w:p w:rsidR="007D14BB" w:rsidRDefault="001034A4" w:rsidP="007D14BB">
      <w:pPr>
        <w:pStyle w:val="ListParagraph"/>
        <w:numPr>
          <w:ilvl w:val="0"/>
          <w:numId w:val="1"/>
          <w:numberingChange w:id="5" w:author="Gail Hamilton" w:date="2010-05-14T15:39:00Z" w:original=""/>
        </w:numPr>
      </w:pPr>
      <w:r>
        <w:t>A set of</w:t>
      </w:r>
      <w:r w:rsidR="00604802">
        <w:t xml:space="preserve"> </w:t>
      </w:r>
      <w:r>
        <w:t>patient views called templates can be pre-defined and packaged with medCafe</w:t>
      </w:r>
      <w:r w:rsidR="007D14BB">
        <w:t>.</w:t>
      </w:r>
      <w:r>
        <w:t xml:space="preserve"> </w:t>
      </w:r>
      <w:r w:rsidR="007D14BB">
        <w:t xml:space="preserve">This will </w:t>
      </w:r>
      <w:r w:rsidR="00C72258">
        <w:t xml:space="preserve">allow </w:t>
      </w:r>
      <w:r w:rsidR="007D14BB">
        <w:t>the clinician to quickly access exactly the information he needs for commonly encountered patient circumstances.</w:t>
      </w:r>
    </w:p>
    <w:p w:rsidR="001034A4" w:rsidRDefault="007D14BB" w:rsidP="007D14BB">
      <w:pPr>
        <w:pStyle w:val="ListParagraph"/>
      </w:pPr>
      <w:r>
        <w:t>H</w:t>
      </w:r>
      <w:r w:rsidR="00604802">
        <w:t xml:space="preserve">owever customization means the clinician can adapt these views </w:t>
      </w:r>
      <w:r w:rsidR="00DC10D8">
        <w:t>as required.</w:t>
      </w:r>
    </w:p>
    <w:p w:rsidR="00BB0837" w:rsidRDefault="007716BD" w:rsidP="000D3584">
      <w:r>
        <w:t xml:space="preserve">Multiple systems can be connected simultaneously </w:t>
      </w:r>
      <w:r w:rsidR="00821C16">
        <w:t>to medCafe, providing a seamless interface to all accessible patient records.</w:t>
      </w:r>
      <w:r w:rsidR="0067687B">
        <w:t xml:space="preserve"> </w:t>
      </w:r>
      <w:r w:rsidR="00B77831">
        <w:t xml:space="preserve">We currently connect to an open source version of VISTA called OpenVISTA, and plan to </w:t>
      </w:r>
      <w:r w:rsidR="00D3323A">
        <w:t xml:space="preserve">allow for </w:t>
      </w:r>
      <w:r w:rsidR="00B77831">
        <w:t>connect</w:t>
      </w:r>
      <w:r w:rsidR="00D3323A">
        <w:t>ing</w:t>
      </w:r>
      <w:r w:rsidR="00B77831">
        <w:t xml:space="preserve"> </w:t>
      </w:r>
      <w:r w:rsidR="00D3323A">
        <w:t>of</w:t>
      </w:r>
      <w:r w:rsidR="00B77831">
        <w:t xml:space="preserve"> any system using HL7 C32 data standard.</w:t>
      </w:r>
    </w:p>
    <w:p w:rsidR="00137503" w:rsidRDefault="0011257B" w:rsidP="00AE09A2">
      <w:r>
        <w:t xml:space="preserve">To encourage adaption and experimentation with this approach, our prototype system will be released </w:t>
      </w:r>
      <w:r w:rsidR="00604802">
        <w:t xml:space="preserve">under a </w:t>
      </w:r>
      <w:r>
        <w:t>business</w:t>
      </w:r>
      <w:r w:rsidR="00604802">
        <w:t>-</w:t>
      </w:r>
      <w:r>
        <w:t>friendly open source license</w:t>
      </w:r>
      <w:r w:rsidR="00FE3F58">
        <w:t xml:space="preserve">. This </w:t>
      </w:r>
      <w:r>
        <w:t xml:space="preserve">will enable any vendor to </w:t>
      </w:r>
      <w:r w:rsidR="00FE3F58">
        <w:t xml:space="preserve">pursue this </w:t>
      </w:r>
      <w:r w:rsidR="00D13476">
        <w:t xml:space="preserve">composable approach </w:t>
      </w:r>
      <w:r w:rsidR="00FE3F58">
        <w:t xml:space="preserve">as well as </w:t>
      </w:r>
      <w:r>
        <w:t xml:space="preserve">incorporate new functionality, thereby allowing health </w:t>
      </w:r>
      <w:r w:rsidR="00604802">
        <w:t xml:space="preserve">care providers </w:t>
      </w:r>
      <w:r>
        <w:t>to select a ‘best of breed’ toolset across vendor offerings to compose their ideal functionality.</w:t>
      </w:r>
      <w:r w:rsidR="0067687B">
        <w:t xml:space="preserve"> </w:t>
      </w:r>
      <w:r w:rsidR="00AE09A2">
        <w:t xml:space="preserve">An end goal of this design is to allow for any technically skilled person to build a component and integrate with the existing system with little effort. </w:t>
      </w:r>
      <w:r w:rsidR="00FE3F58">
        <w:t xml:space="preserve"> </w:t>
      </w:r>
    </w:p>
    <w:p w:rsidR="00E7172F" w:rsidRDefault="00682E72" w:rsidP="000D3584">
      <w:r>
        <w:t>MITRE is currently partnerin</w:t>
      </w:r>
      <w:r w:rsidR="007830C4">
        <w:t xml:space="preserve">g with a physician from the VA to develop a realistic set of </w:t>
      </w:r>
      <w:r w:rsidR="0077736C">
        <w:t xml:space="preserve">base </w:t>
      </w:r>
      <w:r w:rsidR="007830C4">
        <w:t>use cases for use in demonstratin</w:t>
      </w:r>
      <w:r w:rsidR="002C43C2">
        <w:t xml:space="preserve">g the </w:t>
      </w:r>
      <w:r w:rsidR="0077736C">
        <w:t xml:space="preserve">effectiveness </w:t>
      </w:r>
      <w:r w:rsidR="002C43C2">
        <w:t xml:space="preserve">of this </w:t>
      </w:r>
      <w:r w:rsidR="0077736C">
        <w:t>approach</w:t>
      </w:r>
      <w:r w:rsidR="007830C4">
        <w:t xml:space="preserve">. </w:t>
      </w:r>
      <w:r w:rsidR="0077736C">
        <w:t>We are also focusing</w:t>
      </w:r>
      <w:r w:rsidR="007830C4">
        <w:t xml:space="preserve"> on </w:t>
      </w:r>
      <w:r w:rsidR="0077736C">
        <w:t xml:space="preserve">other </w:t>
      </w:r>
      <w:r w:rsidR="007830C4">
        <w:t xml:space="preserve">problem areas </w:t>
      </w:r>
      <w:r w:rsidR="0077736C">
        <w:t xml:space="preserve">such </w:t>
      </w:r>
      <w:r w:rsidR="007830C4">
        <w:t xml:space="preserve">as improving display and </w:t>
      </w:r>
      <w:r w:rsidR="0077736C">
        <w:t xml:space="preserve">discovery of information in </w:t>
      </w:r>
      <w:r w:rsidR="007830C4">
        <w:t>non</w:t>
      </w:r>
      <w:r w:rsidR="0067687B">
        <w:t>-</w:t>
      </w:r>
      <w:r w:rsidR="00604802">
        <w:t xml:space="preserve">integrated </w:t>
      </w:r>
      <w:r w:rsidR="007830C4">
        <w:t>data sources, such as PDF images</w:t>
      </w:r>
      <w:r w:rsidR="00604802">
        <w:t>.</w:t>
      </w:r>
    </w:p>
    <w:p w:rsidR="000D3584" w:rsidRPr="000D3584" w:rsidRDefault="000D3584" w:rsidP="000D3584"/>
    <w:p w:rsidR="00E7172F" w:rsidRDefault="00E7172F"/>
    <w:sectPr w:rsidR="00E7172F" w:rsidSect="00E7172F">
      <w:pgSz w:w="12240" w:h="15840"/>
      <w:pgMar w:top="1440" w:right="1800" w:bottom="1440" w:left="1800" w:gutter="0"/>
      <w:noEndnote/>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4A3AE9"/>
    <w:multiLevelType w:val="hybridMultilevel"/>
    <w:tmpl w:val="7D42F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trackRevisions/>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splitPgBreakAndParaMark/>
    <w:doNotVertAlignCellWithSp/>
    <w:doNotBreakConstrainedForcedTable/>
    <w:useAnsiKerningPairs/>
    <w:cachedColBalance/>
  </w:compat>
  <w:rsids>
    <w:rsidRoot w:val="000D3584"/>
    <w:rsid w:val="00017E3A"/>
    <w:rsid w:val="000321B5"/>
    <w:rsid w:val="00053537"/>
    <w:rsid w:val="00095141"/>
    <w:rsid w:val="000A0AF4"/>
    <w:rsid w:val="000B0300"/>
    <w:rsid w:val="000B4BFC"/>
    <w:rsid w:val="000D3584"/>
    <w:rsid w:val="00101D7A"/>
    <w:rsid w:val="001034A4"/>
    <w:rsid w:val="0011257B"/>
    <w:rsid w:val="00123D1A"/>
    <w:rsid w:val="0012694F"/>
    <w:rsid w:val="00137503"/>
    <w:rsid w:val="00161E58"/>
    <w:rsid w:val="001621E5"/>
    <w:rsid w:val="00163F8D"/>
    <w:rsid w:val="001825D5"/>
    <w:rsid w:val="001B025C"/>
    <w:rsid w:val="001B1FD0"/>
    <w:rsid w:val="001B7616"/>
    <w:rsid w:val="001C11B3"/>
    <w:rsid w:val="001F73A5"/>
    <w:rsid w:val="00204C08"/>
    <w:rsid w:val="002111E5"/>
    <w:rsid w:val="00241487"/>
    <w:rsid w:val="00241915"/>
    <w:rsid w:val="00283E64"/>
    <w:rsid w:val="00283E98"/>
    <w:rsid w:val="002C3D65"/>
    <w:rsid w:val="002C43C2"/>
    <w:rsid w:val="002C513F"/>
    <w:rsid w:val="002D37E3"/>
    <w:rsid w:val="002D64C9"/>
    <w:rsid w:val="00337A54"/>
    <w:rsid w:val="003738E3"/>
    <w:rsid w:val="00374B31"/>
    <w:rsid w:val="003753F6"/>
    <w:rsid w:val="00383B00"/>
    <w:rsid w:val="003F562C"/>
    <w:rsid w:val="00415AA6"/>
    <w:rsid w:val="004230AC"/>
    <w:rsid w:val="00475AA1"/>
    <w:rsid w:val="00480A00"/>
    <w:rsid w:val="004E2633"/>
    <w:rsid w:val="004F1C86"/>
    <w:rsid w:val="005427FA"/>
    <w:rsid w:val="00551BB5"/>
    <w:rsid w:val="005C6935"/>
    <w:rsid w:val="005D37D9"/>
    <w:rsid w:val="005D4645"/>
    <w:rsid w:val="005E51D4"/>
    <w:rsid w:val="005E77A8"/>
    <w:rsid w:val="005F1161"/>
    <w:rsid w:val="005F7080"/>
    <w:rsid w:val="00604802"/>
    <w:rsid w:val="0063184C"/>
    <w:rsid w:val="00637524"/>
    <w:rsid w:val="0067687B"/>
    <w:rsid w:val="006809FC"/>
    <w:rsid w:val="00682E72"/>
    <w:rsid w:val="006902C5"/>
    <w:rsid w:val="006C71B5"/>
    <w:rsid w:val="006D4596"/>
    <w:rsid w:val="007144CC"/>
    <w:rsid w:val="007457FD"/>
    <w:rsid w:val="0076116C"/>
    <w:rsid w:val="007716BD"/>
    <w:rsid w:val="0077736C"/>
    <w:rsid w:val="00777788"/>
    <w:rsid w:val="007777BD"/>
    <w:rsid w:val="007830C4"/>
    <w:rsid w:val="007B58D7"/>
    <w:rsid w:val="007C3D64"/>
    <w:rsid w:val="007D14BB"/>
    <w:rsid w:val="007D4A91"/>
    <w:rsid w:val="007D7C3D"/>
    <w:rsid w:val="00800B7D"/>
    <w:rsid w:val="00813115"/>
    <w:rsid w:val="00821C16"/>
    <w:rsid w:val="00822654"/>
    <w:rsid w:val="008469A6"/>
    <w:rsid w:val="00850298"/>
    <w:rsid w:val="00882624"/>
    <w:rsid w:val="00884124"/>
    <w:rsid w:val="0089296B"/>
    <w:rsid w:val="008957DC"/>
    <w:rsid w:val="008A28F3"/>
    <w:rsid w:val="008C2922"/>
    <w:rsid w:val="00901552"/>
    <w:rsid w:val="00913DA3"/>
    <w:rsid w:val="00930AF9"/>
    <w:rsid w:val="00947B70"/>
    <w:rsid w:val="00960E3F"/>
    <w:rsid w:val="00980EA3"/>
    <w:rsid w:val="009B4BA9"/>
    <w:rsid w:val="009C0D5B"/>
    <w:rsid w:val="009C1021"/>
    <w:rsid w:val="009D1B72"/>
    <w:rsid w:val="009D5A50"/>
    <w:rsid w:val="009E0E24"/>
    <w:rsid w:val="009E57AD"/>
    <w:rsid w:val="009F0D84"/>
    <w:rsid w:val="00A2674C"/>
    <w:rsid w:val="00A34BC7"/>
    <w:rsid w:val="00A54F01"/>
    <w:rsid w:val="00A65FBC"/>
    <w:rsid w:val="00A76423"/>
    <w:rsid w:val="00A77C90"/>
    <w:rsid w:val="00A86329"/>
    <w:rsid w:val="00AA2908"/>
    <w:rsid w:val="00AD4974"/>
    <w:rsid w:val="00AE09A2"/>
    <w:rsid w:val="00AF52C3"/>
    <w:rsid w:val="00B1228E"/>
    <w:rsid w:val="00B333F6"/>
    <w:rsid w:val="00B556AD"/>
    <w:rsid w:val="00B77831"/>
    <w:rsid w:val="00B84A76"/>
    <w:rsid w:val="00BB0837"/>
    <w:rsid w:val="00BB5691"/>
    <w:rsid w:val="00BE4E46"/>
    <w:rsid w:val="00C11FBA"/>
    <w:rsid w:val="00C30470"/>
    <w:rsid w:val="00C4242D"/>
    <w:rsid w:val="00C5099A"/>
    <w:rsid w:val="00C72258"/>
    <w:rsid w:val="00C9437D"/>
    <w:rsid w:val="00CB1667"/>
    <w:rsid w:val="00CD2200"/>
    <w:rsid w:val="00D072D1"/>
    <w:rsid w:val="00D13476"/>
    <w:rsid w:val="00D3323A"/>
    <w:rsid w:val="00D8385B"/>
    <w:rsid w:val="00D87790"/>
    <w:rsid w:val="00DA1327"/>
    <w:rsid w:val="00DC10D8"/>
    <w:rsid w:val="00DC7E15"/>
    <w:rsid w:val="00DF00FC"/>
    <w:rsid w:val="00E5482C"/>
    <w:rsid w:val="00E64CBE"/>
    <w:rsid w:val="00E655D5"/>
    <w:rsid w:val="00E7172F"/>
    <w:rsid w:val="00E72404"/>
    <w:rsid w:val="00EB0221"/>
    <w:rsid w:val="00ED5820"/>
    <w:rsid w:val="00EF7F65"/>
    <w:rsid w:val="00F26E6A"/>
    <w:rsid w:val="00F35C5F"/>
    <w:rsid w:val="00F516ED"/>
    <w:rsid w:val="00F529D0"/>
    <w:rsid w:val="00F54958"/>
    <w:rsid w:val="00F67237"/>
    <w:rsid w:val="00F9024F"/>
    <w:rsid w:val="00F90A6E"/>
    <w:rsid w:val="00F9281A"/>
    <w:rsid w:val="00F95F11"/>
    <w:rsid w:val="00FB5353"/>
    <w:rsid w:val="00FC47A0"/>
    <w:rsid w:val="00FE3F58"/>
    <w:rsid w:val="00FE4A2D"/>
  </w:rsids>
  <m:mathPr>
    <m:mathFont m:val="Lucida Grande"/>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613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rsid w:val="000B0300"/>
    <w:pPr>
      <w:ind w:left="720"/>
      <w:contextualSpacing/>
    </w:pPr>
  </w:style>
  <w:style w:type="paragraph" w:styleId="BalloonText">
    <w:name w:val="Balloon Text"/>
    <w:basedOn w:val="Normal"/>
    <w:link w:val="BalloonTextChar"/>
    <w:rsid w:val="005E51D4"/>
    <w:pPr>
      <w:spacing w:after="0"/>
    </w:pPr>
    <w:rPr>
      <w:rFonts w:ascii="Tahoma" w:hAnsi="Tahoma" w:cs="Tahoma"/>
      <w:sz w:val="16"/>
      <w:szCs w:val="16"/>
    </w:rPr>
  </w:style>
  <w:style w:type="character" w:customStyle="1" w:styleId="BalloonTextChar">
    <w:name w:val="Balloon Text Char"/>
    <w:basedOn w:val="DefaultParagraphFont"/>
    <w:link w:val="BalloonText"/>
    <w:rsid w:val="005E51D4"/>
    <w:rPr>
      <w:rFonts w:ascii="Tahoma" w:hAnsi="Tahoma" w:cs="Tahoma"/>
      <w:sz w:val="16"/>
      <w:szCs w:val="16"/>
    </w:rPr>
  </w:style>
  <w:style w:type="character" w:styleId="CommentReference">
    <w:name w:val="annotation reference"/>
    <w:basedOn w:val="DefaultParagraphFont"/>
    <w:uiPriority w:val="99"/>
    <w:unhideWhenUsed/>
    <w:rsid w:val="00017E3A"/>
    <w:rPr>
      <w:sz w:val="16"/>
      <w:szCs w:val="16"/>
    </w:rPr>
  </w:style>
  <w:style w:type="paragraph" w:styleId="CommentText">
    <w:name w:val="annotation text"/>
    <w:basedOn w:val="Normal"/>
    <w:link w:val="CommentTextChar"/>
    <w:uiPriority w:val="99"/>
    <w:unhideWhenUsed/>
    <w:rsid w:val="00017E3A"/>
    <w:rPr>
      <w:sz w:val="20"/>
      <w:szCs w:val="20"/>
    </w:rPr>
  </w:style>
  <w:style w:type="character" w:customStyle="1" w:styleId="CommentTextChar">
    <w:name w:val="Comment Text Char"/>
    <w:basedOn w:val="DefaultParagraphFont"/>
    <w:link w:val="CommentText"/>
    <w:uiPriority w:val="99"/>
    <w:rsid w:val="00017E3A"/>
    <w:rPr>
      <w:sz w:val="20"/>
      <w:szCs w:val="20"/>
    </w:rPr>
  </w:style>
  <w:style w:type="paragraph" w:styleId="CommentSubject">
    <w:name w:val="annotation subject"/>
    <w:basedOn w:val="CommentText"/>
    <w:next w:val="CommentText"/>
    <w:link w:val="CommentSubjectChar"/>
    <w:rsid w:val="0076116C"/>
    <w:rPr>
      <w:b/>
      <w:bCs/>
    </w:rPr>
  </w:style>
  <w:style w:type="character" w:customStyle="1" w:styleId="CommentSubjectChar">
    <w:name w:val="Comment Subject Char"/>
    <w:basedOn w:val="CommentTextChar"/>
    <w:link w:val="CommentSubject"/>
    <w:rsid w:val="0076116C"/>
    <w:rPr>
      <w:b/>
      <w:bCs/>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684</Words>
  <Characters>3903</Characters>
  <Application>Microsoft Macintosh Word</Application>
  <DocSecurity>0</DocSecurity>
  <Lines>32</Lines>
  <Paragraphs>7</Paragraphs>
  <ScaleCrop>false</ScaleCrop>
  <HeadingPairs>
    <vt:vector size="2" baseType="variant">
      <vt:variant>
        <vt:lpstr>Title</vt:lpstr>
      </vt:variant>
      <vt:variant>
        <vt:i4>1</vt:i4>
      </vt:variant>
    </vt:vector>
  </HeadingPairs>
  <TitlesOfParts>
    <vt:vector size="1" baseType="lpstr">
      <vt:lpstr/>
    </vt:vector>
  </TitlesOfParts>
  <Company>MITRE</Company>
  <LinksUpToDate>false</LinksUpToDate>
  <CharactersWithSpaces>4793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Hamilton</dc:creator>
  <cp:keywords/>
  <dc:description/>
  <cp:lastModifiedBy>Gail Hamilton</cp:lastModifiedBy>
  <cp:revision>7</cp:revision>
  <cp:lastPrinted>2010-05-14T19:26:00Z</cp:lastPrinted>
  <dcterms:created xsi:type="dcterms:W3CDTF">2010-05-20T14:21:00Z</dcterms:created>
  <dcterms:modified xsi:type="dcterms:W3CDTF">2011-01-11T15:45:00Z</dcterms:modified>
</cp:coreProperties>
</file>